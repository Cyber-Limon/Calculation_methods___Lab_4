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FB125" w14:textId="77777777" w:rsidR="0053709F" w:rsidRDefault="0053709F" w:rsidP="0053709F">
      <w:pPr>
        <w:pStyle w:val="monoosn"/>
        <w:jc w:val="center"/>
        <w:rPr>
          <w:rFonts w:ascii="Times New Roman CYR" w:hAnsi="Times New Roman CYR"/>
          <w:b/>
          <w:szCs w:val="32"/>
        </w:rPr>
      </w:pPr>
      <w:r>
        <w:rPr>
          <w:rFonts w:ascii="Times New Roman CYR" w:hAnsi="Times New Roman CYR"/>
          <w:b/>
          <w:szCs w:val="32"/>
        </w:rPr>
        <w:t>Лабораторная работа № 2</w:t>
      </w:r>
    </w:p>
    <w:p w14:paraId="76CBCE27" w14:textId="77777777" w:rsidR="0053709F" w:rsidRDefault="0053709F" w:rsidP="0053709F"/>
    <w:p w14:paraId="03B095CC" w14:textId="77777777" w:rsidR="0053709F" w:rsidRDefault="0053709F" w:rsidP="0053709F">
      <w:pPr>
        <w:pStyle w:val="mono-title1"/>
      </w:pPr>
      <w:r>
        <w:t>ЧИСЛЕННОЕ РЕШЕНИЕ ЗАДАЧИ КОШИ</w:t>
      </w:r>
      <w:r>
        <w:br/>
        <w:t>ДЛЯ ОБЫКНОВЕННОГОДИФФЕРЕНЦИАЛЬНОГО УРАВНЕНИЯ</w:t>
      </w:r>
    </w:p>
    <w:p w14:paraId="286F6EAE" w14:textId="77777777" w:rsidR="0053709F" w:rsidRDefault="0053709F" w:rsidP="0053709F">
      <w:pPr>
        <w:pStyle w:val="mono-title2"/>
      </w:pPr>
      <w:r>
        <w:t>1. Цель работы</w:t>
      </w:r>
    </w:p>
    <w:p w14:paraId="55F5CC32" w14:textId="77777777" w:rsidR="0053709F" w:rsidRDefault="0053709F" w:rsidP="0053709F">
      <w:pPr>
        <w:pStyle w:val="monoosn"/>
      </w:pPr>
      <w:r>
        <w:t>Ознакомление с методами численного решения задачи Коши для обыкновенного дифференциального уравнения (ОДУ), их сходство и разницу с методами численного интегрирования функций. Применение фильтрации для контроля численных результатов при решении задачи Коши.</w:t>
      </w:r>
    </w:p>
    <w:p w14:paraId="51A782D7" w14:textId="77777777" w:rsidR="0053709F" w:rsidRDefault="0053709F" w:rsidP="0053709F"/>
    <w:p w14:paraId="2253426E" w14:textId="77777777" w:rsidR="0053709F" w:rsidRDefault="0053709F" w:rsidP="0053709F">
      <w:pPr>
        <w:pStyle w:val="mono-title2"/>
      </w:pPr>
      <w:r>
        <w:t>2. Описание методов</w:t>
      </w:r>
    </w:p>
    <w:p w14:paraId="6F284502" w14:textId="77777777" w:rsidR="0053709F" w:rsidRDefault="0053709F" w:rsidP="0053709F">
      <w:pPr>
        <w:pStyle w:val="monoosn"/>
      </w:pPr>
      <w:r>
        <w:t xml:space="preserve">Задача Коши для ОДУ первого порядка формулируется следующим образом. Необходимо решить ОДУ </w:t>
      </w:r>
    </w:p>
    <w:p w14:paraId="76EC4FC4" w14:textId="77777777" w:rsidR="0053709F" w:rsidRDefault="0053709F" w:rsidP="0053709F">
      <w:pPr>
        <w:pStyle w:val="monoformula"/>
      </w:pPr>
      <w:r>
        <w:tab/>
      </w:r>
      <w:r>
        <w:rPr>
          <w:position w:val="-30"/>
        </w:rPr>
        <w:object w:dxaOrig="1640" w:dyaOrig="800" w14:anchorId="1A241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9.75pt" o:ole="" fillcolor="window">
            <v:imagedata r:id="rId5" o:title=""/>
          </v:shape>
          <o:OLEObject Type="Embed" ProgID="Equation.3" ShapeID="_x0000_i1025" DrawAspect="Content" ObjectID="_1794583361" r:id="rId6"/>
        </w:object>
      </w:r>
      <w:r w:rsidRPr="00E71FD1">
        <w:t>,</w:t>
      </w:r>
      <w:r w:rsidRPr="00E71FD1">
        <w:rPr>
          <w:i/>
        </w:rPr>
        <w:t xml:space="preserve">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r w:rsidRPr="00E71FD1">
        <w:t>[</w:t>
      </w:r>
      <w:r>
        <w:rPr>
          <w:i/>
          <w:iCs/>
          <w:lang w:val="en-US"/>
        </w:rPr>
        <w:t>a</w:t>
      </w:r>
      <w:r w:rsidRPr="00E71FD1">
        <w:t>,</w:t>
      </w:r>
      <w:r>
        <w:rPr>
          <w:i/>
          <w:iCs/>
          <w:lang w:val="en-US"/>
        </w:rPr>
        <w:t>b</w:t>
      </w:r>
      <w:r w:rsidRPr="00E71FD1">
        <w:t>]</w:t>
      </w:r>
      <w:r>
        <w:tab/>
        <w:t>(2.1)</w:t>
      </w:r>
    </w:p>
    <w:p w14:paraId="62BCFDB9" w14:textId="77777777" w:rsidR="0053709F" w:rsidRDefault="0053709F" w:rsidP="0053709F">
      <w:pPr>
        <w:pStyle w:val="monobezotstupa"/>
      </w:pPr>
      <w:r>
        <w:t xml:space="preserve">при следующем начальном условии </w:t>
      </w:r>
    </w:p>
    <w:p w14:paraId="075E953A" w14:textId="77777777" w:rsidR="0053709F" w:rsidRDefault="0053709F" w:rsidP="0053709F">
      <w:pPr>
        <w:pStyle w:val="monoformula"/>
      </w:pPr>
      <w:r>
        <w:tab/>
      </w:r>
      <w:r>
        <w:rPr>
          <w:position w:val="-14"/>
        </w:rPr>
        <w:object w:dxaOrig="1240" w:dyaOrig="440" w14:anchorId="74FD8071">
          <v:shape id="_x0000_i1026" type="#_x0000_t75" style="width:62.25pt;height:21.75pt" o:ole="" fillcolor="window">
            <v:imagedata r:id="rId7" o:title=""/>
          </v:shape>
          <o:OLEObject Type="Embed" ProgID="Equation.3" ShapeID="_x0000_i1026" DrawAspect="Content" ObjectID="_1794583362" r:id="rId8"/>
        </w:object>
      </w:r>
      <w:r w:rsidRPr="00E71FD1">
        <w:t>.</w:t>
      </w:r>
      <w:r w:rsidRPr="00E71FD1">
        <w:tab/>
      </w:r>
      <w:r>
        <w:t>(2.2)</w:t>
      </w:r>
    </w:p>
    <w:p w14:paraId="528F7E94" w14:textId="77777777" w:rsidR="0053709F" w:rsidRDefault="0053709F" w:rsidP="0053709F">
      <w:pPr>
        <w:pStyle w:val="monoosn"/>
      </w:pPr>
      <w:r>
        <w:t xml:space="preserve">Известно, что решение дифференциального уравнения первого порядка графически представляется в виде однопараметрического семейства кривых, т.е. зависимостей </w:t>
      </w:r>
      <w:r>
        <w:rPr>
          <w:i/>
          <w:iCs/>
          <w:lang w:val="en-US"/>
        </w:rPr>
        <w:t>y</w:t>
      </w:r>
      <w:r>
        <w:t>(</w:t>
      </w:r>
      <w:r>
        <w:rPr>
          <w:i/>
          <w:iCs/>
          <w:lang w:val="en-US"/>
        </w:rPr>
        <w:t>x</w:t>
      </w:r>
      <w:r>
        <w:t>,</w:t>
      </w:r>
      <w:r>
        <w:rPr>
          <w:i/>
          <w:iCs/>
          <w:lang w:val="en-US"/>
        </w:rPr>
        <w:t>c</w:t>
      </w:r>
      <w:r>
        <w:t xml:space="preserve">), где </w:t>
      </w:r>
      <w:r>
        <w:rPr>
          <w:i/>
          <w:iCs/>
          <w:lang w:val="en-US"/>
        </w:rPr>
        <w:t>c</w:t>
      </w:r>
      <w:r>
        <w:t xml:space="preserve"> – константа интегрирования (см. например, рис. 2.1,</w:t>
      </w:r>
      <w:r>
        <w:rPr>
          <w:i/>
          <w:iCs/>
        </w:rPr>
        <w:t>а</w:t>
      </w:r>
      <w:r>
        <w:t xml:space="preserve">). </w:t>
      </w:r>
    </w:p>
    <w:tbl>
      <w:tblPr>
        <w:tblW w:w="9358" w:type="dxa"/>
        <w:jc w:val="center"/>
        <w:tblLayout w:type="fixed"/>
        <w:tblLook w:val="0000" w:firstRow="0" w:lastRow="0" w:firstColumn="0" w:lastColumn="0" w:noHBand="0" w:noVBand="0"/>
      </w:tblPr>
      <w:tblGrid>
        <w:gridCol w:w="4679"/>
        <w:gridCol w:w="4679"/>
      </w:tblGrid>
      <w:tr w:rsidR="0053709F" w14:paraId="02FB147B" w14:textId="77777777" w:rsidTr="00706A36">
        <w:trPr>
          <w:jc w:val="center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5F7C98E" w14:textId="77777777" w:rsidR="0053709F" w:rsidRDefault="0053709F" w:rsidP="00706A36">
            <w:pPr>
              <w:pStyle w:val="mononazvrisunka"/>
            </w:pPr>
            <w:r>
              <w:object w:dxaOrig="7935" w:dyaOrig="6390" w14:anchorId="3C357180">
                <v:shape id="_x0000_i1027" type="#_x0000_t75" style="width:227.25pt;height:182.25pt" o:ole="" fillcolor="window">
                  <v:imagedata r:id="rId9" o:title=""/>
                </v:shape>
                <o:OLEObject Type="Embed" ProgID="PBrush" ShapeID="_x0000_i1027" DrawAspect="Content" ObjectID="_1794583363" r:id="rId10"/>
              </w:object>
            </w:r>
            <w:r>
              <w:rPr>
                <w:i/>
                <w:iCs/>
              </w:rPr>
              <w:t>а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DFC4BF6" w14:textId="77777777" w:rsidR="0053709F" w:rsidRDefault="0053709F" w:rsidP="00706A36">
            <w:pPr>
              <w:pStyle w:val="mononazvrisunka"/>
            </w:pPr>
            <w:r>
              <w:object w:dxaOrig="7935" w:dyaOrig="6390" w14:anchorId="69501E7A">
                <v:shape id="_x0000_i1028" type="#_x0000_t75" style="width:227.25pt;height:182.25pt" o:ole="" fillcolor="window">
                  <v:imagedata r:id="rId11" o:title=""/>
                </v:shape>
                <o:OLEObject Type="Embed" ProgID="PBrush" ShapeID="_x0000_i1028" DrawAspect="Content" ObjectID="_1794583364" r:id="rId12"/>
              </w:object>
            </w:r>
            <w:r>
              <w:rPr>
                <w:i/>
                <w:iCs/>
              </w:rPr>
              <w:t>б</w:t>
            </w:r>
          </w:p>
        </w:tc>
      </w:tr>
    </w:tbl>
    <w:p w14:paraId="754D6CC0" w14:textId="77777777" w:rsidR="0053709F" w:rsidRPr="00E71FD1" w:rsidRDefault="0053709F" w:rsidP="0053709F">
      <w:pPr>
        <w:pStyle w:val="mononazvrisunka"/>
      </w:pPr>
      <w:r>
        <w:t>Рис. 2.1. Решение задачи Коши для обыкновенного дифференциального уравнения</w:t>
      </w:r>
    </w:p>
    <w:p w14:paraId="3651F930" w14:textId="77777777" w:rsidR="0053709F" w:rsidRDefault="0053709F" w:rsidP="0053709F">
      <w:pPr>
        <w:pStyle w:val="monoosn"/>
      </w:pPr>
      <w:r>
        <w:t xml:space="preserve">Задание начального значения позволяет выбрать из этого </w:t>
      </w:r>
      <w:r>
        <w:lastRenderedPageBreak/>
        <w:t>семейства одну кривую, которая является решением задачи Коши.</w:t>
      </w:r>
    </w:p>
    <w:p w14:paraId="01D18587" w14:textId="77777777" w:rsidR="0053709F" w:rsidRDefault="0053709F" w:rsidP="0053709F">
      <w:pPr>
        <w:pStyle w:val="monoosn"/>
      </w:pPr>
      <w:r>
        <w:t xml:space="preserve">Разобьем отрезок интегрирования на </w:t>
      </w:r>
      <w:r>
        <w:rPr>
          <w:i/>
        </w:rPr>
        <w:t>n</w:t>
      </w:r>
      <w:r>
        <w:t xml:space="preserve"> частей. Введем в рассмотрение последовательность узловых точек </w:t>
      </w:r>
      <w:r>
        <w:rPr>
          <w:i/>
        </w:rPr>
        <w:t>x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>
        <w:sym w:font="Symbol" w:char="F0CE"/>
      </w:r>
      <w:r>
        <w:t>[</w:t>
      </w:r>
      <w:proofErr w:type="spellStart"/>
      <w:r>
        <w:rPr>
          <w:i/>
        </w:rPr>
        <w:t>a,b</w:t>
      </w:r>
      <w:proofErr w:type="spellEnd"/>
      <w:r>
        <w:t xml:space="preserve">]: </w:t>
      </w:r>
      <w:r>
        <w:rPr>
          <w:i/>
        </w:rPr>
        <w:t>x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>
        <w:rPr>
          <w:i/>
        </w:rPr>
        <w:t>=</w:t>
      </w:r>
      <w:proofErr w:type="spellStart"/>
      <w:r>
        <w:rPr>
          <w:i/>
        </w:rPr>
        <w:t>a</w:t>
      </w:r>
      <w:r>
        <w:rPr>
          <w:iCs/>
        </w:rPr>
        <w:t>+</w:t>
      </w:r>
      <w:r>
        <w:rPr>
          <w:i/>
        </w:rPr>
        <w:t>ih</w:t>
      </w:r>
      <w:proofErr w:type="spellEnd"/>
      <w:r>
        <w:t xml:space="preserve">, </w:t>
      </w:r>
      <w:r>
        <w:rPr>
          <w:i/>
        </w:rPr>
        <w:t>i=</w:t>
      </w:r>
      <w:r>
        <w:rPr>
          <w:iCs/>
        </w:rPr>
        <w:t>0</w:t>
      </w:r>
      <w:r>
        <w:rPr>
          <w:i/>
        </w:rPr>
        <w:t>,...,n</w:t>
      </w:r>
      <w:r>
        <w:t xml:space="preserve">, где </w:t>
      </w:r>
      <w:r>
        <w:rPr>
          <w:position w:val="-30"/>
        </w:rPr>
        <w:object w:dxaOrig="2560" w:dyaOrig="800" w14:anchorId="41AE2C80">
          <v:shape id="_x0000_i1029" type="#_x0000_t75" style="width:128.25pt;height:39.75pt" o:ole="">
            <v:imagedata r:id="rId13" o:title=""/>
          </v:shape>
          <o:OLEObject Type="Embed" ProgID="Equation.3" ShapeID="_x0000_i1029" DrawAspect="Content" ObjectID="_1794583365" r:id="rId14"/>
        </w:object>
      </w:r>
      <w:r>
        <w:t xml:space="preserve"> </w:t>
      </w:r>
      <w:r>
        <w:sym w:font="Symbol" w:char="F02D"/>
      </w:r>
      <w:r>
        <w:t xml:space="preserve"> шаг разбиения.</w:t>
      </w:r>
    </w:p>
    <w:p w14:paraId="5DFC2C69" w14:textId="77777777" w:rsidR="0053709F" w:rsidRDefault="0053709F" w:rsidP="0053709F">
      <w:pPr>
        <w:pStyle w:val="monoosn"/>
      </w:pPr>
      <w:r>
        <w:t xml:space="preserve">Допустим, интегрирование проводится при постоянном значении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,</w:t>
      </w:r>
      <w:r>
        <w:rPr>
          <w:i/>
          <w:lang w:val="en-US"/>
        </w:rPr>
        <w:t>y</w:t>
      </w:r>
      <w:r>
        <w:t xml:space="preserve">), аналогично методу левых прямоугольников численного интегрирования функций </w:t>
      </w:r>
    </w:p>
    <w:p w14:paraId="2E40A3F8" w14:textId="77777777" w:rsidR="0053709F" w:rsidRDefault="0053709F" w:rsidP="0053709F">
      <w:pPr>
        <w:pStyle w:val="monoformula"/>
      </w:pPr>
      <w:r>
        <w:tab/>
      </w:r>
      <w:r>
        <w:rPr>
          <w:position w:val="-38"/>
        </w:rPr>
        <w:object w:dxaOrig="5480" w:dyaOrig="940" w14:anchorId="51EDFFD8">
          <v:shape id="_x0000_i1030" type="#_x0000_t75" style="width:273.75pt;height:47.25pt" o:ole="" fillcolor="window">
            <v:imagedata r:id="rId15" o:title=""/>
          </v:shape>
          <o:OLEObject Type="Embed" ProgID="Equation.3" ShapeID="_x0000_i1030" DrawAspect="Content" ObjectID="_1794583366" r:id="rId16"/>
        </w:object>
      </w:r>
      <w:r>
        <w:t xml:space="preserve">. </w:t>
      </w:r>
      <w:r>
        <w:tab/>
        <w:t>(2.3)</w:t>
      </w:r>
    </w:p>
    <w:p w14:paraId="00DF3A30" w14:textId="77777777" w:rsidR="0053709F" w:rsidRDefault="0053709F" w:rsidP="0053709F">
      <w:pPr>
        <w:pStyle w:val="monoosn"/>
      </w:pPr>
      <w:r>
        <w:t xml:space="preserve">Поскольку значение функции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,</w:t>
      </w:r>
      <w:r>
        <w:rPr>
          <w:i/>
          <w:lang w:val="en-US"/>
        </w:rPr>
        <w:t>y</w:t>
      </w:r>
      <w:r>
        <w:t xml:space="preserve">) равно производной искомой функции </w:t>
      </w:r>
      <w:r>
        <w:rPr>
          <w:i/>
          <w:lang w:val="en-US"/>
        </w:rPr>
        <w:t>y</w:t>
      </w:r>
      <w:r>
        <w:t>(</w:t>
      </w:r>
      <w:r>
        <w:rPr>
          <w:i/>
          <w:lang w:val="en-US"/>
        </w:rPr>
        <w:t>x</w:t>
      </w:r>
      <w:r>
        <w:t xml:space="preserve">), из этого следует, что происходит сдвиг вдоль касательной, проведенной к графику функции </w:t>
      </w:r>
      <w:r>
        <w:rPr>
          <w:i/>
          <w:lang w:val="en-US"/>
        </w:rPr>
        <w:t>y</w:t>
      </w:r>
      <w:r>
        <w:t>(</w:t>
      </w:r>
      <w:r>
        <w:rPr>
          <w:i/>
          <w:lang w:val="en-US"/>
        </w:rPr>
        <w:t>x</w:t>
      </w:r>
      <w:r>
        <w:t>) из начальной точки. Далее определяется угол наклона касательной в полученной точке и проводится новый шаг. Такой метод решения задачи Коши называют методом Эйлера. Результаты применения этого метода показаны на рис. 2.1,</w:t>
      </w:r>
      <w:r>
        <w:rPr>
          <w:i/>
          <w:iCs/>
        </w:rPr>
        <w:t>б</w:t>
      </w:r>
      <w:r>
        <w:t>.</w:t>
      </w:r>
    </w:p>
    <w:p w14:paraId="0EC7F5CB" w14:textId="77777777" w:rsidR="0053709F" w:rsidRDefault="0053709F" w:rsidP="0053709F">
      <w:pPr>
        <w:pStyle w:val="monoosn"/>
      </w:pPr>
      <w:r>
        <w:t xml:space="preserve">Отметим только, что вследствие погрешности </w:t>
      </w:r>
      <w:r>
        <w:sym w:font="Symbol" w:char="F044"/>
      </w:r>
      <w:r>
        <w:rPr>
          <w:vertAlign w:val="subscript"/>
        </w:rPr>
        <w:t>1</w:t>
      </w:r>
      <w:r>
        <w:t xml:space="preserve">, появившейся на первом шаге, второй шаг совершается относительно кривой, которая не совпадает с исходной. Таким образом, погрешность решения при совершении второго шага складывается из двух частей: погрешности </w:t>
      </w:r>
      <w:r>
        <w:sym w:font="Symbol" w:char="F044"/>
      </w:r>
      <w:r>
        <w:rPr>
          <w:i/>
          <w:vertAlign w:val="subscript"/>
          <w:lang w:val="en-US"/>
        </w:rPr>
        <w:t>j</w:t>
      </w:r>
      <w:r>
        <w:t xml:space="preserve">, вызванной сдвигом вдоль касательной, и погрешностью </w:t>
      </w:r>
      <w:r>
        <w:sym w:font="Symbol" w:char="F044"/>
      </w:r>
      <w:r>
        <w:rPr>
          <w:i/>
        </w:rPr>
        <w:t>'</w:t>
      </w:r>
      <w:r>
        <w:rPr>
          <w:i/>
          <w:vertAlign w:val="subscript"/>
          <w:lang w:val="en-US"/>
        </w:rPr>
        <w:t>j</w:t>
      </w:r>
      <w:r>
        <w:t xml:space="preserve">, обусловленной погрешностью определения тангенса угла наклона касательной. </w:t>
      </w:r>
    </w:p>
    <w:p w14:paraId="282D229F" w14:textId="77777777" w:rsidR="0053709F" w:rsidRDefault="0053709F" w:rsidP="0053709F">
      <w:pPr>
        <w:pStyle w:val="monoosn"/>
      </w:pPr>
      <w:r>
        <w:t>Первая часть аналогична погрешности метода численного инте</w:t>
      </w:r>
      <w:r>
        <w:softHyphen/>
        <w:t xml:space="preserve">грирования (1.9), вторая часть имеет такой же порядок. Рассмотрим приближенное значение </w:t>
      </w:r>
      <w:r>
        <w:rPr>
          <w:i/>
          <w:lang w:val="en-US"/>
        </w:rPr>
        <w:t>z</w:t>
      </w:r>
      <w:r>
        <w:t>=</w:t>
      </w:r>
      <w:r>
        <w:rPr>
          <w:i/>
          <w:iCs/>
          <w:lang w:val="en-US"/>
        </w:rPr>
        <w:t>y</w:t>
      </w:r>
      <w:r>
        <w:t>(</w:t>
      </w:r>
      <w:r>
        <w:rPr>
          <w:i/>
          <w:iCs/>
          <w:lang w:val="en-US"/>
        </w:rPr>
        <w:t>x</w:t>
      </w:r>
      <w:r>
        <w:t xml:space="preserve">), при конкретном значении </w:t>
      </w:r>
      <w:r>
        <w:rPr>
          <w:i/>
          <w:iCs/>
          <w:lang w:val="en-US"/>
        </w:rPr>
        <w:t>x</w:t>
      </w:r>
      <w:r>
        <w:t xml:space="preserve">. Общую погрешность метода для этого значения можно представить как </w:t>
      </w:r>
    </w:p>
    <w:p w14:paraId="669603BD" w14:textId="77777777" w:rsidR="0053709F" w:rsidRDefault="0053709F" w:rsidP="0053709F">
      <w:pPr>
        <w:pStyle w:val="monoformula"/>
      </w:pPr>
      <w:r>
        <w:tab/>
      </w:r>
      <w:r>
        <w:rPr>
          <w:position w:val="-14"/>
        </w:rPr>
        <w:object w:dxaOrig="6820" w:dyaOrig="520" w14:anchorId="327CD70A">
          <v:shape id="_x0000_i1031" type="#_x0000_t75" style="width:341.25pt;height:26.25pt" o:ole="">
            <v:imagedata r:id="rId17" o:title=""/>
          </v:shape>
          <o:OLEObject Type="Embed" ProgID="Equation.3" ShapeID="_x0000_i1031" DrawAspect="Content" ObjectID="_1794583367" r:id="rId18"/>
        </w:object>
      </w:r>
      <w:r>
        <w:t>,</w:t>
      </w:r>
      <w:r>
        <w:tab/>
        <w:t>(2.4)</w:t>
      </w:r>
    </w:p>
    <w:p w14:paraId="241A6748" w14:textId="77777777" w:rsidR="0053709F" w:rsidRDefault="0053709F" w:rsidP="0053709F">
      <w:pPr>
        <w:pStyle w:val="monobezotstupa"/>
      </w:pPr>
      <w:r>
        <w:t>где значения</w:t>
      </w:r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>(порядка точности)</w:t>
      </w:r>
      <w:r>
        <w:rPr>
          <w:i/>
        </w:rPr>
        <w:t xml:space="preserve"> </w:t>
      </w:r>
      <w:r>
        <w:t>для рассматриваемых ниже методов приведены в табл. 2.1.</w:t>
      </w:r>
    </w:p>
    <w:p w14:paraId="23F8E975" w14:textId="77777777" w:rsidR="0053709F" w:rsidRDefault="0053709F" w:rsidP="0053709F">
      <w:pPr>
        <w:pStyle w:val="monoosn"/>
      </w:pPr>
      <w:r>
        <w:t xml:space="preserve">Для практической оценки погрешности применяются методы фильтрации, изложенные в прил. 2, а также в [1,2,9]. Оценка погрешностей, связанных с машинным представлением чисел приведена в прил. 1. </w:t>
      </w:r>
    </w:p>
    <w:p w14:paraId="1F20FF1A" w14:textId="77777777" w:rsidR="0053709F" w:rsidRDefault="0053709F" w:rsidP="0053709F">
      <w:pPr>
        <w:pStyle w:val="monoosn"/>
      </w:pPr>
      <w:r>
        <w:lastRenderedPageBreak/>
        <w:t>Рассмотрим несколько методов численного решения задачи Коши, которые в литературе обычно объединяют под названием методов Рунге-Кутта.</w:t>
      </w:r>
    </w:p>
    <w:p w14:paraId="4FE75ADE" w14:textId="77777777" w:rsidR="0053709F" w:rsidRPr="00E71FD1" w:rsidRDefault="0053709F" w:rsidP="0053709F">
      <w:pPr>
        <w:pStyle w:val="monoosn"/>
      </w:pPr>
    </w:p>
    <w:p w14:paraId="7995C8FE" w14:textId="77777777" w:rsidR="0053709F" w:rsidRDefault="0053709F" w:rsidP="0053709F">
      <w:pPr>
        <w:pStyle w:val="monoosn"/>
        <w:keepNext/>
        <w:jc w:val="right"/>
      </w:pPr>
      <w:r>
        <w:t>Таблица 2.1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2"/>
        <w:gridCol w:w="2471"/>
        <w:gridCol w:w="5670"/>
        <w:gridCol w:w="425"/>
      </w:tblGrid>
      <w:tr w:rsidR="0053709F" w14:paraId="2638BACA" w14:textId="77777777" w:rsidTr="00706A36">
        <w:trPr>
          <w:jc w:val="center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CAA05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№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32B1A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Название метода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96183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Формула метода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E99A1" w14:textId="77777777" w:rsidR="0053709F" w:rsidRDefault="0053709F" w:rsidP="00706A36">
            <w:pPr>
              <w:pStyle w:val="monobezotstupa"/>
              <w:keepNext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k</w:t>
            </w:r>
          </w:p>
        </w:tc>
      </w:tr>
      <w:tr w:rsidR="0053709F" w14:paraId="1662C2E1" w14:textId="77777777" w:rsidTr="00706A36">
        <w:trPr>
          <w:jc w:val="center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29040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4E249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Метод Эйлера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9C7BD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fldChar w:fldCharType="begin"/>
            </w:r>
            <w:r>
              <w:rPr>
                <w:szCs w:val="32"/>
                <w:lang w:val="en-US"/>
              </w:rPr>
              <w:instrText xml:space="preserve"> EQ </w:instrText>
            </w:r>
            <w:r>
              <w:rPr>
                <w:szCs w:val="32"/>
                <w:lang w:val="en-US"/>
              </w:rPr>
              <w:fldChar w:fldCharType="end"/>
            </w:r>
            <w:r>
              <w:rPr>
                <w:position w:val="-18"/>
                <w:szCs w:val="32"/>
                <w:lang w:val="en-US"/>
              </w:rPr>
              <w:object w:dxaOrig="2860" w:dyaOrig="480" w14:anchorId="7A525EBD">
                <v:shape id="_x0000_i1032" type="#_x0000_t75" style="width:143.25pt;height:24pt" o:ole="">
                  <v:imagedata r:id="rId19" o:title=""/>
                </v:shape>
                <o:OLEObject Type="Embed" ProgID="Equation.3" ShapeID="_x0000_i1032" DrawAspect="Content" ObjectID="_1794583368" r:id="rId20"/>
              </w:objec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06080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53709F" w14:paraId="5CEE1B83" w14:textId="77777777" w:rsidTr="00706A36">
        <w:trPr>
          <w:jc w:val="center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AE3F0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762DB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Усовершенство</w:t>
            </w:r>
            <w:proofErr w:type="spellEnd"/>
            <w:r>
              <w:rPr>
                <w:szCs w:val="32"/>
                <w:lang w:val="en-US"/>
              </w:rPr>
              <w:softHyphen/>
            </w:r>
            <w:r>
              <w:rPr>
                <w:szCs w:val="32"/>
              </w:rPr>
              <w:t>ванный метод Эйлера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17EB" w14:textId="77777777" w:rsidR="0053709F" w:rsidRDefault="0053709F" w:rsidP="00706A36">
            <w:pPr>
              <w:pStyle w:val="monobezotstupa"/>
              <w:keepNext/>
              <w:jc w:val="center"/>
            </w:pPr>
            <w:r>
              <w:rPr>
                <w:position w:val="-30"/>
                <w:szCs w:val="32"/>
                <w:lang w:val="en-US"/>
              </w:rPr>
              <w:object w:dxaOrig="3260" w:dyaOrig="800" w14:anchorId="45097D22">
                <v:shape id="_x0000_i1033" type="#_x0000_t75" style="width:162.75pt;height:39.75pt" o:ole="">
                  <v:imagedata r:id="rId21" o:title=""/>
                </v:shape>
                <o:OLEObject Type="Embed" ProgID="Equation.3" ShapeID="_x0000_i1033" DrawAspect="Content" ObjectID="_1794583369" r:id="rId22"/>
              </w:object>
            </w:r>
          </w:p>
          <w:p w14:paraId="1ECA5A3B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position w:val="-18"/>
                <w:szCs w:val="32"/>
                <w:lang w:val="en-US"/>
              </w:rPr>
              <w:object w:dxaOrig="3860" w:dyaOrig="560" w14:anchorId="18126097">
                <v:shape id="_x0000_i1034" type="#_x0000_t75" style="width:192.75pt;height:27.75pt" o:ole="">
                  <v:imagedata r:id="rId23" o:title=""/>
                </v:shape>
                <o:OLEObject Type="Embed" ProgID="Equation.3" ShapeID="_x0000_i1034" DrawAspect="Content" ObjectID="_1794583370" r:id="rId24"/>
              </w:objec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44454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53709F" w14:paraId="1DF79FF3" w14:textId="77777777" w:rsidTr="00706A36">
        <w:trPr>
          <w:jc w:val="center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257FE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3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6783A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Предиктор –</w:t>
            </w:r>
          </w:p>
          <w:p w14:paraId="690F1173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корректор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D5474" w14:textId="77777777" w:rsidR="0053709F" w:rsidRDefault="0053709F" w:rsidP="00706A36">
            <w:pPr>
              <w:pStyle w:val="monobezotstupa"/>
              <w:keepNext/>
              <w:jc w:val="center"/>
            </w:pPr>
            <w:r>
              <w:rPr>
                <w:position w:val="-18"/>
                <w:szCs w:val="32"/>
                <w:lang w:val="en-US"/>
              </w:rPr>
              <w:object w:dxaOrig="2860" w:dyaOrig="560" w14:anchorId="14102F2A">
                <v:shape id="_x0000_i1035" type="#_x0000_t75" style="width:143.25pt;height:27.75pt" o:ole="">
                  <v:imagedata r:id="rId25" o:title=""/>
                </v:shape>
                <o:OLEObject Type="Embed" ProgID="Equation.3" ShapeID="_x0000_i1035" DrawAspect="Content" ObjectID="_1794583371" r:id="rId26"/>
              </w:object>
            </w:r>
          </w:p>
          <w:p w14:paraId="3A3D9A4B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  <w:lang w:val="en-US"/>
              </w:rPr>
            </w:pPr>
            <w:r>
              <w:rPr>
                <w:position w:val="-30"/>
                <w:szCs w:val="32"/>
                <w:lang w:val="en-US"/>
              </w:rPr>
              <w:object w:dxaOrig="5040" w:dyaOrig="800" w14:anchorId="4BEE1B79">
                <v:shape id="_x0000_i1036" type="#_x0000_t75" style="width:252pt;height:39.75pt" o:ole="">
                  <v:imagedata r:id="rId27" o:title=""/>
                </v:shape>
                <o:OLEObject Type="Embed" ProgID="Equation.3" ShapeID="_x0000_i1036" DrawAspect="Content" ObjectID="_1794583372" r:id="rId28"/>
              </w:objec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F2E8" w14:textId="77777777" w:rsidR="0053709F" w:rsidRDefault="0053709F" w:rsidP="00706A36">
            <w:pPr>
              <w:pStyle w:val="monobezotstupa"/>
              <w:keepNext/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</w:tr>
      <w:tr w:rsidR="0053709F" w14:paraId="78BDFBA0" w14:textId="77777777" w:rsidTr="00706A36">
        <w:trPr>
          <w:jc w:val="center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FF5CF" w14:textId="77777777" w:rsidR="0053709F" w:rsidRDefault="0053709F" w:rsidP="00706A36">
            <w:pPr>
              <w:pStyle w:val="monobezotstupa"/>
              <w:jc w:val="center"/>
              <w:rPr>
                <w:szCs w:val="32"/>
              </w:rPr>
            </w:pPr>
            <w:r>
              <w:rPr>
                <w:szCs w:val="32"/>
              </w:rPr>
              <w:t>4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5D972" w14:textId="77777777" w:rsidR="0053709F" w:rsidRDefault="0053709F" w:rsidP="00706A36">
            <w:pPr>
              <w:pStyle w:val="monobezotstupa"/>
              <w:jc w:val="center"/>
              <w:rPr>
                <w:szCs w:val="32"/>
              </w:rPr>
            </w:pPr>
            <w:r>
              <w:rPr>
                <w:szCs w:val="32"/>
              </w:rPr>
              <w:t>Метод Рунге-Кутта 4-го порядка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3BCB0" w14:textId="77777777" w:rsidR="0053709F" w:rsidRDefault="0053709F" w:rsidP="00706A36">
            <w:pPr>
              <w:pStyle w:val="monobezotstupa"/>
              <w:jc w:val="center"/>
            </w:pPr>
            <w:r>
              <w:rPr>
                <w:position w:val="-18"/>
                <w:szCs w:val="32"/>
                <w:lang w:val="en-US"/>
              </w:rPr>
              <w:object w:dxaOrig="1900" w:dyaOrig="480" w14:anchorId="08A0DA29">
                <v:shape id="_x0000_i1037" type="#_x0000_t75" style="width:95.25pt;height:24pt" o:ole="">
                  <v:imagedata r:id="rId29" o:title=""/>
                </v:shape>
                <o:OLEObject Type="Embed" ProgID="Equation.3" ShapeID="_x0000_i1037" DrawAspect="Content" ObjectID="_1794583373" r:id="rId30"/>
              </w:object>
            </w:r>
            <w:r>
              <w:t xml:space="preserve">, </w:t>
            </w:r>
            <w:r>
              <w:rPr>
                <w:position w:val="-18"/>
                <w:szCs w:val="32"/>
                <w:lang w:val="en-US"/>
              </w:rPr>
              <w:object w:dxaOrig="3360" w:dyaOrig="480" w14:anchorId="1DDE0B46">
                <v:shape id="_x0000_i1038" type="#_x0000_t75" style="width:168pt;height:24pt" o:ole="">
                  <v:imagedata r:id="rId31" o:title=""/>
                </v:shape>
                <o:OLEObject Type="Embed" ProgID="Equation.3" ShapeID="_x0000_i1038" DrawAspect="Content" ObjectID="_1794583374" r:id="rId32"/>
              </w:object>
            </w:r>
          </w:p>
          <w:p w14:paraId="665A7058" w14:textId="77777777" w:rsidR="0053709F" w:rsidRDefault="0053709F" w:rsidP="00706A36">
            <w:pPr>
              <w:pStyle w:val="monobezotstupa"/>
              <w:jc w:val="center"/>
            </w:pPr>
            <w:r>
              <w:rPr>
                <w:position w:val="-18"/>
                <w:szCs w:val="32"/>
                <w:lang w:val="en-US"/>
              </w:rPr>
              <w:object w:dxaOrig="3400" w:dyaOrig="480" w14:anchorId="6A632EA1">
                <v:shape id="_x0000_i1039" type="#_x0000_t75" style="width:170.25pt;height:24pt" o:ole="">
                  <v:imagedata r:id="rId33" o:title=""/>
                </v:shape>
                <o:OLEObject Type="Embed" ProgID="Equation.3" ShapeID="_x0000_i1039" DrawAspect="Content" ObjectID="_1794583375" r:id="rId34"/>
              </w:object>
            </w:r>
            <w:r>
              <w:t>,</w:t>
            </w:r>
          </w:p>
          <w:p w14:paraId="3694D9F4" w14:textId="77777777" w:rsidR="0053709F" w:rsidRDefault="0053709F" w:rsidP="00706A36">
            <w:pPr>
              <w:pStyle w:val="monobezotstupa"/>
              <w:jc w:val="center"/>
            </w:pPr>
            <w:r>
              <w:rPr>
                <w:position w:val="-18"/>
                <w:szCs w:val="32"/>
                <w:lang w:val="en-US"/>
              </w:rPr>
              <w:object w:dxaOrig="2780" w:dyaOrig="480" w14:anchorId="7A00CB26">
                <v:shape id="_x0000_i1040" type="#_x0000_t75" style="width:138.75pt;height:24pt" o:ole="">
                  <v:imagedata r:id="rId35" o:title=""/>
                </v:shape>
                <o:OLEObject Type="Embed" ProgID="Equation.3" ShapeID="_x0000_i1040" DrawAspect="Content" ObjectID="_1794583376" r:id="rId36"/>
              </w:object>
            </w:r>
          </w:p>
          <w:p w14:paraId="077A3465" w14:textId="77777777" w:rsidR="0053709F" w:rsidRDefault="0053709F" w:rsidP="00706A36">
            <w:pPr>
              <w:pStyle w:val="monobezotstupa"/>
              <w:jc w:val="center"/>
              <w:rPr>
                <w:szCs w:val="32"/>
              </w:rPr>
            </w:pPr>
            <w:r>
              <w:rPr>
                <w:position w:val="-30"/>
                <w:szCs w:val="32"/>
                <w:lang w:val="en-US"/>
              </w:rPr>
              <w:object w:dxaOrig="4360" w:dyaOrig="800" w14:anchorId="0B7E69E4">
                <v:shape id="_x0000_i1041" type="#_x0000_t75" style="width:218.25pt;height:39.75pt" o:ole="">
                  <v:imagedata r:id="rId37" o:title=""/>
                </v:shape>
                <o:OLEObject Type="Embed" ProgID="Equation.3" ShapeID="_x0000_i1041" DrawAspect="Content" ObjectID="_1794583377" r:id="rId38"/>
              </w:objec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8B67E" w14:textId="77777777" w:rsidR="0053709F" w:rsidRDefault="0053709F" w:rsidP="00706A36">
            <w:pPr>
              <w:pStyle w:val="monobezotstupa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4</w:t>
            </w:r>
          </w:p>
        </w:tc>
      </w:tr>
    </w:tbl>
    <w:p w14:paraId="2B6B3312" w14:textId="77777777" w:rsidR="0053709F" w:rsidRDefault="0053709F" w:rsidP="0053709F">
      <w:pPr>
        <w:pStyle w:val="monoosn"/>
        <w:rPr>
          <w:sz w:val="20"/>
        </w:rPr>
      </w:pPr>
    </w:p>
    <w:p w14:paraId="4A92FC73" w14:textId="77777777" w:rsidR="0053709F" w:rsidRDefault="0053709F" w:rsidP="0053709F">
      <w:pPr>
        <w:pStyle w:val="monoosn"/>
      </w:pPr>
      <w:r>
        <w:t>Идеи построения методов решения задачи Коши заимствованы у методов численного интегрирования функций с соответствующими дополнениями.</w:t>
      </w:r>
    </w:p>
    <w:p w14:paraId="03EBA97D" w14:textId="77777777" w:rsidR="0053709F" w:rsidRDefault="0053709F" w:rsidP="0053709F">
      <w:pPr>
        <w:pStyle w:val="monoosn"/>
      </w:pPr>
      <w:r>
        <w:t xml:space="preserve">Идея метода средних прямоугольников заключается в фиксации функции </w:t>
      </w:r>
      <w:r>
        <w:rPr>
          <w:position w:val="-12"/>
        </w:rPr>
        <w:object w:dxaOrig="960" w:dyaOrig="420" w14:anchorId="0BB117B0">
          <v:shape id="_x0000_i1042" type="#_x0000_t75" style="width:48pt;height:21pt" o:ole="">
            <v:imagedata r:id="rId39" o:title=""/>
          </v:shape>
          <o:OLEObject Type="Embed" ProgID="Equation.3" ShapeID="_x0000_i1042" DrawAspect="Content" ObjectID="_1794583378" r:id="rId40"/>
        </w:object>
      </w:r>
      <w:r>
        <w:t xml:space="preserve"> на значении, соответствующем середине частного отрезка интегрирования [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j</w:t>
      </w:r>
      <w:proofErr w:type="spellEnd"/>
      <w:r>
        <w:t>,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j</w:t>
      </w:r>
      <w:proofErr w:type="spellEnd"/>
      <w:r>
        <w:rPr>
          <w:vertAlign w:val="subscript"/>
        </w:rPr>
        <w:t>+1</w:t>
      </w:r>
      <w:r>
        <w:t>].</w:t>
      </w:r>
    </w:p>
    <w:p w14:paraId="02D1CE7F" w14:textId="77777777" w:rsidR="0053709F" w:rsidRDefault="0053709F" w:rsidP="0053709F">
      <w:pPr>
        <w:pStyle w:val="monoosn"/>
      </w:pPr>
      <w:r>
        <w:t xml:space="preserve">Из рис. 2.2 видно, что при сдвиге вдоль прямой, проведенной из начальной точки параллельно касательной к средней точке, образующаяся погрешность имеет намного меньшее значение, чем в методе Эйлера (пунктирная линия). </w:t>
      </w:r>
    </w:p>
    <w:p w14:paraId="45EB8673" w14:textId="77777777" w:rsidR="0053709F" w:rsidRDefault="0053709F" w:rsidP="0053709F">
      <w:pPr>
        <w:pStyle w:val="monoosn"/>
        <w:rPr>
          <w:szCs w:val="32"/>
        </w:rPr>
      </w:pPr>
      <w:r>
        <w:t xml:space="preserve">Другим методом численного интегрирования функций является метод трапеций. На его идее базируется метод </w:t>
      </w:r>
      <w:r>
        <w:rPr>
          <w:szCs w:val="32"/>
        </w:rPr>
        <w:t>предиктор-корректор 2-го порядка точности.</w:t>
      </w:r>
    </w:p>
    <w:p w14:paraId="7791B8FA" w14:textId="77777777" w:rsidR="0053709F" w:rsidRDefault="0053709F" w:rsidP="0053709F">
      <w:pPr>
        <w:pStyle w:val="monoosn"/>
      </w:pPr>
    </w:p>
    <w:p w14:paraId="2C723F70" w14:textId="77777777" w:rsidR="0053709F" w:rsidRDefault="0053709F" w:rsidP="0053709F">
      <w:pPr>
        <w:pStyle w:val="mononazvrisunka"/>
      </w:pPr>
      <w:r>
        <w:object w:dxaOrig="7935" w:dyaOrig="6390" w14:anchorId="23E675D5">
          <v:shape id="_x0000_i1043" type="#_x0000_t75" style="width:241.5pt;height:194.25pt" o:ole="" fillcolor="window">
            <v:imagedata r:id="rId41" o:title=""/>
          </v:shape>
          <o:OLEObject Type="Embed" ProgID="PBrush" ShapeID="_x0000_i1043" DrawAspect="Content" ObjectID="_1794583379" r:id="rId42"/>
        </w:object>
      </w:r>
    </w:p>
    <w:p w14:paraId="35F885D4" w14:textId="77777777" w:rsidR="0053709F" w:rsidRPr="00E71FD1" w:rsidRDefault="0053709F" w:rsidP="0053709F">
      <w:pPr>
        <w:pStyle w:val="mononazvrisunka"/>
      </w:pPr>
      <w:r>
        <w:t>Рис. 2.2. Усовершенствованный метод Эйлера</w:t>
      </w:r>
    </w:p>
    <w:p w14:paraId="1A32DD33" w14:textId="77777777" w:rsidR="0053709F" w:rsidRDefault="0053709F" w:rsidP="0053709F">
      <w:pPr>
        <w:pStyle w:val="monoosn"/>
        <w:rPr>
          <w:szCs w:val="32"/>
        </w:rPr>
      </w:pPr>
    </w:p>
    <w:p w14:paraId="2C5CB66F" w14:textId="77777777" w:rsidR="0053709F" w:rsidRDefault="0053709F" w:rsidP="0053709F">
      <w:pPr>
        <w:pStyle w:val="mono-title2"/>
      </w:pPr>
      <w:r>
        <w:t>3. Примеры</w:t>
      </w:r>
    </w:p>
    <w:p w14:paraId="7BCF900B" w14:textId="77777777" w:rsidR="0053709F" w:rsidRDefault="0053709F" w:rsidP="0053709F">
      <w:pPr>
        <w:pStyle w:val="monobezotstupa"/>
      </w:pPr>
      <w:r w:rsidRPr="00874F86">
        <w:rPr>
          <w:b/>
          <w:bCs/>
        </w:rPr>
        <w:t>Пример 1.</w:t>
      </w:r>
      <w:r>
        <w:t xml:space="preserve"> Рассмотрим в качестве тестового примера решение следующей задачи:</w:t>
      </w:r>
    </w:p>
    <w:p w14:paraId="64D60063" w14:textId="77777777" w:rsidR="0053709F" w:rsidRDefault="0053709F" w:rsidP="0053709F">
      <w:pPr>
        <w:pStyle w:val="monoformula"/>
      </w:pPr>
      <w:r>
        <w:tab/>
      </w:r>
      <w:r>
        <w:rPr>
          <w:position w:val="-30"/>
        </w:rPr>
        <w:object w:dxaOrig="1560" w:dyaOrig="800" w14:anchorId="5B433D60">
          <v:shape id="_x0000_i1044" type="#_x0000_t75" style="width:78pt;height:39.75pt" o:ole="">
            <v:imagedata r:id="rId43" o:title=""/>
          </v:shape>
          <o:OLEObject Type="Embed" ProgID="Equation.3" ShapeID="_x0000_i1044" DrawAspect="Content" ObjectID="_1794583380" r:id="rId44"/>
        </w:object>
      </w:r>
      <w:r>
        <w:t xml:space="preserve">, </w:t>
      </w:r>
      <w:r>
        <w:rPr>
          <w:position w:val="-14"/>
        </w:rPr>
        <w:object w:dxaOrig="1700" w:dyaOrig="440" w14:anchorId="3D967347">
          <v:shape id="_x0000_i1045" type="#_x0000_t75" style="width:84.75pt;height:21.75pt" o:ole="">
            <v:imagedata r:id="rId45" o:title=""/>
          </v:shape>
          <o:OLEObject Type="Embed" ProgID="Equation.3" ShapeID="_x0000_i1045" DrawAspect="Content" ObjectID="_1794583381" r:id="rId46"/>
        </w:object>
      </w:r>
      <w:r>
        <w:t xml:space="preserve">, </w:t>
      </w:r>
      <w:r>
        <w:rPr>
          <w:position w:val="-36"/>
        </w:rPr>
        <w:object w:dxaOrig="1300" w:dyaOrig="880" w14:anchorId="4FD137BE">
          <v:shape id="_x0000_i1046" type="#_x0000_t75" style="width:65.25pt;height:44.25pt" o:ole="">
            <v:imagedata r:id="rId47" o:title=""/>
          </v:shape>
          <o:OLEObject Type="Embed" ProgID="Equation.3" ShapeID="_x0000_i1046" DrawAspect="Content" ObjectID="_1794583382" r:id="rId48"/>
        </w:object>
      </w:r>
      <w:r>
        <w:t>.</w:t>
      </w:r>
      <w:r>
        <w:tab/>
        <w:t>(2.5)</w:t>
      </w:r>
    </w:p>
    <w:p w14:paraId="00D9C2B1" w14:textId="77777777" w:rsidR="0053709F" w:rsidRDefault="0053709F" w:rsidP="0053709F">
      <w:pPr>
        <w:pStyle w:val="monoosn"/>
      </w:pPr>
      <w:r>
        <w:t xml:space="preserve">Эта задача имеет точное решение </w:t>
      </w:r>
    </w:p>
    <w:p w14:paraId="3D0EA2EB" w14:textId="77777777" w:rsidR="0053709F" w:rsidRDefault="0053709F" w:rsidP="0053709F">
      <w:pPr>
        <w:pStyle w:val="monoformula"/>
      </w:pPr>
      <w:r>
        <w:tab/>
      </w:r>
      <w:r>
        <w:rPr>
          <w:position w:val="-12"/>
        </w:rPr>
        <w:object w:dxaOrig="1440" w:dyaOrig="499" w14:anchorId="285462C5">
          <v:shape id="_x0000_i1047" type="#_x0000_t75" style="width:1in;height:24.75pt" o:ole="">
            <v:imagedata r:id="rId49" o:title=""/>
          </v:shape>
          <o:OLEObject Type="Embed" ProgID="Equation.3" ShapeID="_x0000_i1047" DrawAspect="Content" ObjectID="_1794583383" r:id="rId50"/>
        </w:object>
      </w:r>
      <w:r>
        <w:t>.</w:t>
      </w:r>
    </w:p>
    <w:p w14:paraId="758CE810" w14:textId="77777777" w:rsidR="0053709F" w:rsidRDefault="0053709F" w:rsidP="0053709F">
      <w:pPr>
        <w:pStyle w:val="monoosn"/>
      </w:pPr>
      <w:r>
        <w:t>Результаты решения и фильтрации представлены на рис. 2.3.</w:t>
      </w:r>
    </w:p>
    <w:p w14:paraId="39AF992F" w14:textId="77777777" w:rsidR="0053709F" w:rsidRDefault="0053709F" w:rsidP="0053709F">
      <w:pPr>
        <w:pStyle w:val="monoosn"/>
      </w:pPr>
    </w:p>
    <w:p w14:paraId="20948528" w14:textId="77777777" w:rsidR="0053709F" w:rsidRDefault="0053709F" w:rsidP="0053709F">
      <w:pPr>
        <w:pStyle w:val="mononazvrisunka"/>
      </w:pPr>
      <w:r>
        <w:object w:dxaOrig="11222" w:dyaOrig="7906" w14:anchorId="485DE4E0">
          <v:shape id="_x0000_i1048" type="#_x0000_t75" style="width:312.75pt;height:219.75pt" o:ole="">
            <v:imagedata r:id="rId51" o:title=""/>
          </v:shape>
          <o:OLEObject Type="Embed" ProgID="PBrush" ShapeID="_x0000_i1048" DrawAspect="Content" ObjectID="_1794583384" r:id="rId52"/>
        </w:object>
      </w:r>
    </w:p>
    <w:p w14:paraId="7CC50447" w14:textId="77777777" w:rsidR="0053709F" w:rsidRDefault="0053709F" w:rsidP="0053709F">
      <w:pPr>
        <w:pStyle w:val="mononazvrisunka"/>
      </w:pPr>
      <w:r>
        <w:t xml:space="preserve">Рис. 2.3. Фильтрация результатов </w:t>
      </w:r>
      <w:ins w:id="0" w:author="1" w:date="2007-11-29T09:41:00Z">
        <w:r>
          <w:t>численного решения задачи (</w:t>
        </w:r>
      </w:ins>
      <w:r>
        <w:t>2.4</w:t>
      </w:r>
      <w:ins w:id="1" w:author="1" w:date="2007-11-29T09:41:00Z">
        <w:r>
          <w:t>)</w:t>
        </w:r>
      </w:ins>
    </w:p>
    <w:p w14:paraId="2D421334" w14:textId="77777777" w:rsidR="0053709F" w:rsidRDefault="0053709F" w:rsidP="0053709F">
      <w:pPr>
        <w:pStyle w:val="monobezotstupa"/>
        <w:rPr>
          <w:b/>
          <w:bCs/>
        </w:rPr>
      </w:pPr>
    </w:p>
    <w:p w14:paraId="5AE76BA9" w14:textId="77777777" w:rsidR="0053709F" w:rsidRDefault="0053709F" w:rsidP="0053709F">
      <w:pPr>
        <w:pStyle w:val="monoosn"/>
        <w:rPr>
          <w:szCs w:val="32"/>
        </w:rPr>
      </w:pPr>
      <w:r>
        <w:rPr>
          <w:szCs w:val="32"/>
        </w:rPr>
        <w:t xml:space="preserve">Фильтрация позволяет устранить погрешность метода </w:t>
      </w:r>
      <w:r>
        <w:rPr>
          <w:szCs w:val="32"/>
        </w:rPr>
        <w:lastRenderedPageBreak/>
        <w:t xml:space="preserve">численного интегрирования с высокой точностью. Для сравнения на рисунок нанесена прямая </w:t>
      </w:r>
      <w:r>
        <w:rPr>
          <w:i/>
          <w:iCs/>
          <w:szCs w:val="32"/>
          <w:lang w:val="en-US"/>
        </w:rPr>
        <w:t>y</w:t>
      </w:r>
      <w:r>
        <w:rPr>
          <w:szCs w:val="32"/>
        </w:rPr>
        <w:t>=16,5</w:t>
      </w:r>
      <w:r>
        <w:rPr>
          <w:szCs w:val="32"/>
        </w:rPr>
        <w:sym w:font="Symbol" w:char="F02D"/>
      </w:r>
      <w:r>
        <w:rPr>
          <w:szCs w:val="24"/>
        </w:rPr>
        <w:t>½</w:t>
      </w:r>
      <w:proofErr w:type="spellStart"/>
      <w:r>
        <w:rPr>
          <w:szCs w:val="32"/>
          <w:lang w:val="en-US"/>
        </w:rPr>
        <w:t>lg</w:t>
      </w:r>
      <w:r>
        <w:rPr>
          <w:i/>
          <w:iCs/>
          <w:szCs w:val="32"/>
          <w:lang w:val="en-US"/>
        </w:rPr>
        <w:t>n</w:t>
      </w:r>
      <w:proofErr w:type="spellEnd"/>
      <w:r>
        <w:rPr>
          <w:szCs w:val="32"/>
        </w:rPr>
        <w:t xml:space="preserve"> (пунктирная линия). Тем самым, из результатов эксперимента следует, что погрешность округления накапливается по статистическому закону пропорционально </w:t>
      </w:r>
      <w:r>
        <w:rPr>
          <w:position w:val="-8"/>
          <w:szCs w:val="32"/>
        </w:rPr>
        <w:object w:dxaOrig="480" w:dyaOrig="420" w14:anchorId="55223FE3">
          <v:shape id="_x0000_i1049" type="#_x0000_t75" style="width:24pt;height:21pt" o:ole="">
            <v:imagedata r:id="rId53" o:title=""/>
          </v:shape>
          <o:OLEObject Type="Embed" ProgID="Equation.3" ShapeID="_x0000_i1049" DrawAspect="Content" ObjectID="_1794583385" r:id="rId54"/>
        </w:object>
      </w:r>
      <w:r>
        <w:rPr>
          <w:szCs w:val="32"/>
        </w:rPr>
        <w:t xml:space="preserve"> (т.е. характер погрешности округления, как и при численном интегрировании функций, более точно описывается случайной моделью). </w:t>
      </w:r>
    </w:p>
    <w:p w14:paraId="7B1A0DF4" w14:textId="77777777" w:rsidR="0053709F" w:rsidRDefault="0053709F" w:rsidP="0053709F">
      <w:pPr>
        <w:pStyle w:val="monobezotstupa"/>
        <w:rPr>
          <w:b/>
          <w:bCs/>
        </w:rPr>
      </w:pPr>
    </w:p>
    <w:p w14:paraId="3196487F" w14:textId="77777777" w:rsidR="0053709F" w:rsidRDefault="0053709F" w:rsidP="0053709F">
      <w:pPr>
        <w:pStyle w:val="monobezotstupa"/>
      </w:pPr>
      <w:r w:rsidRPr="00874F86">
        <w:rPr>
          <w:b/>
          <w:bCs/>
        </w:rPr>
        <w:t>Пример 2.</w:t>
      </w:r>
      <w:r>
        <w:t xml:space="preserve"> Рассмотрим пример, в котором функция </w:t>
      </w:r>
      <w:r>
        <w:rPr>
          <w:position w:val="-12"/>
        </w:rPr>
        <w:object w:dxaOrig="940" w:dyaOrig="420" w14:anchorId="1DF9D17E">
          <v:shape id="_x0000_i1050" type="#_x0000_t75" style="width:47.25pt;height:21pt" o:ole="">
            <v:imagedata r:id="rId55" o:title=""/>
          </v:shape>
          <o:OLEObject Type="Embed" ProgID="Equation.3" ShapeID="_x0000_i1050" DrawAspect="Content" ObjectID="_1794583386" r:id="rId56"/>
        </w:object>
      </w:r>
      <w:r>
        <w:t xml:space="preserve"> имеет особенность:</w:t>
      </w:r>
    </w:p>
    <w:p w14:paraId="6D67F78A" w14:textId="77777777" w:rsidR="0053709F" w:rsidRDefault="0053709F" w:rsidP="0053709F">
      <w:pPr>
        <w:pStyle w:val="monoformula"/>
      </w:pPr>
      <w:r>
        <w:tab/>
      </w:r>
      <w:r>
        <w:rPr>
          <w:position w:val="-30"/>
        </w:rPr>
        <w:object w:dxaOrig="1340" w:dyaOrig="800" w14:anchorId="13E68314">
          <v:shape id="_x0000_i1051" type="#_x0000_t75" style="width:66.75pt;height:39.75pt" o:ole="" fillcolor="window">
            <v:imagedata r:id="rId57" o:title=""/>
          </v:shape>
          <o:OLEObject Type="Embed" ProgID="Equation.3" ShapeID="_x0000_i1051" DrawAspect="Content" ObjectID="_1794583387" r:id="rId58"/>
        </w:object>
      </w:r>
      <w:r>
        <w:t xml:space="preserve">, </w:t>
      </w:r>
      <w:r>
        <w:rPr>
          <w:position w:val="-14"/>
        </w:rPr>
        <w:object w:dxaOrig="1700" w:dyaOrig="440" w14:anchorId="0D3F4181">
          <v:shape id="_x0000_i1052" type="#_x0000_t75" style="width:84.75pt;height:21.75pt" o:ole="" fillcolor="window">
            <v:imagedata r:id="rId59" o:title=""/>
          </v:shape>
          <o:OLEObject Type="Embed" ProgID="Equation.3" ShapeID="_x0000_i1052" DrawAspect="Content" ObjectID="_1794583388" r:id="rId60"/>
        </w:object>
      </w:r>
      <w:r>
        <w:t xml:space="preserve">,  </w:t>
      </w:r>
      <w:r>
        <w:rPr>
          <w:i/>
          <w:iCs/>
          <w:lang w:val="en-US"/>
        </w:rPr>
        <w:t>x</w:t>
      </w:r>
      <w:r>
        <w:rPr>
          <w:lang w:val="en-US"/>
        </w:rPr>
        <w:sym w:font="Symbol" w:char="F0CE"/>
      </w:r>
      <w:r>
        <w:t>[0,1].</w:t>
      </w:r>
      <w:r w:rsidRPr="00E71FD1">
        <w:tab/>
      </w:r>
      <w:r>
        <w:t>(2.6)</w:t>
      </w:r>
    </w:p>
    <w:p w14:paraId="48906D4E" w14:textId="77777777" w:rsidR="0053709F" w:rsidRDefault="0053709F" w:rsidP="0053709F">
      <w:pPr>
        <w:pStyle w:val="monoosn"/>
      </w:pPr>
      <w:r>
        <w:t xml:space="preserve">На рис. 2.4 приведены результаты решения задачи в сравнении с точным решением </w:t>
      </w:r>
      <w:r>
        <w:rPr>
          <w:position w:val="-12"/>
        </w:rPr>
        <w:object w:dxaOrig="1420" w:dyaOrig="540" w14:anchorId="4EC09DEC">
          <v:shape id="_x0000_i1053" type="#_x0000_t75" style="width:71.25pt;height:27pt" o:ole="" fillcolor="window">
            <v:imagedata r:id="rId61" o:title=""/>
          </v:shape>
          <o:OLEObject Type="Embed" ProgID="Equation.3" ShapeID="_x0000_i1053" DrawAspect="Content" ObjectID="_1794583389" r:id="rId62"/>
        </w:object>
      </w:r>
      <w:r>
        <w:t xml:space="preserve">. Как показывает численный эксперимент, математическая модель погрешности (2.5) остается справедливой. При этом отчетливо выявляются составляющие с показателями 1, 2, </w:t>
      </w:r>
      <w:proofErr w:type="gramStart"/>
      <w:r>
        <w:t>3</w:t>
      </w:r>
      <w:proofErr w:type="gramEnd"/>
      <w:r>
        <w:t xml:space="preserve"> а также 3/2, 5/2, …</w:t>
      </w:r>
    </w:p>
    <w:p w14:paraId="67BE330F" w14:textId="77777777" w:rsidR="0053709F" w:rsidRDefault="0053709F" w:rsidP="0053709F">
      <w:pPr>
        <w:pStyle w:val="monoosn"/>
      </w:pPr>
    </w:p>
    <w:p w14:paraId="06B9AB9B" w14:textId="77777777" w:rsidR="0053709F" w:rsidRDefault="0053709F" w:rsidP="0053709F">
      <w:pPr>
        <w:pStyle w:val="mononazvrisunka"/>
      </w:pPr>
      <w:r>
        <w:object w:dxaOrig="11222" w:dyaOrig="7906" w14:anchorId="4E773914">
          <v:shape id="_x0000_i1054" type="#_x0000_t75" style="width:355.5pt;height:251.25pt" o:ole="">
            <v:imagedata r:id="rId63" o:title=""/>
          </v:shape>
          <o:OLEObject Type="Embed" ProgID="PBrush" ShapeID="_x0000_i1054" DrawAspect="Content" ObjectID="_1794583390" r:id="rId64"/>
        </w:object>
      </w:r>
    </w:p>
    <w:p w14:paraId="1BF91507" w14:textId="77777777" w:rsidR="0053709F" w:rsidRDefault="0053709F" w:rsidP="0053709F">
      <w:pPr>
        <w:pStyle w:val="mononazvrisunka"/>
      </w:pPr>
      <w:r>
        <w:t xml:space="preserve">Рис. 2.4. Фильтрация результатов </w:t>
      </w:r>
      <w:ins w:id="2" w:author="1" w:date="2007-11-29T09:41:00Z">
        <w:r w:rsidRPr="005A3004">
          <w:t>численного решения задачи</w:t>
        </w:r>
        <w:r>
          <w:t xml:space="preserve"> (</w:t>
        </w:r>
      </w:ins>
      <w:r>
        <w:t>2.6</w:t>
      </w:r>
      <w:ins w:id="3" w:author="1" w:date="2007-11-29T09:41:00Z">
        <w:r>
          <w:t>)</w:t>
        </w:r>
      </w:ins>
    </w:p>
    <w:p w14:paraId="3DA87E77" w14:textId="77777777" w:rsidR="0053709F" w:rsidRDefault="0053709F" w:rsidP="0053709F">
      <w:pPr>
        <w:pStyle w:val="mononazvrisunka"/>
      </w:pPr>
    </w:p>
    <w:p w14:paraId="04087BAB" w14:textId="77777777" w:rsidR="0053709F" w:rsidRDefault="0053709F" w:rsidP="0053709F">
      <w:pPr>
        <w:pStyle w:val="mono-title2"/>
      </w:pPr>
      <w:r>
        <w:t>4. Порядок выполнения работы</w:t>
      </w:r>
    </w:p>
    <w:p w14:paraId="547CF9D4" w14:textId="77777777" w:rsidR="0053709F" w:rsidRDefault="0053709F" w:rsidP="0053709F">
      <w:pPr>
        <w:pStyle w:val="monobezotstupa"/>
        <w:numPr>
          <w:ilvl w:val="0"/>
          <w:numId w:val="1"/>
        </w:numPr>
      </w:pPr>
      <w:r>
        <w:t>По указанию преподавателя выбрать один из методов решения задачи Коши.</w:t>
      </w:r>
    </w:p>
    <w:p w14:paraId="59892862" w14:textId="77777777" w:rsidR="0053709F" w:rsidRDefault="0053709F" w:rsidP="0053709F">
      <w:pPr>
        <w:pStyle w:val="monobezotstupa"/>
        <w:numPr>
          <w:ilvl w:val="0"/>
          <w:numId w:val="1"/>
        </w:numPr>
      </w:pPr>
      <w:r>
        <w:lastRenderedPageBreak/>
        <w:t>Разработать алгоритм и программу выбранным методом с заданной точностью (</w:t>
      </w:r>
      <w:r>
        <w:sym w:font="Symbol" w:char="F065"/>
      </w:r>
      <w:r>
        <w:t>=10</w:t>
      </w:r>
      <w:r>
        <w:rPr>
          <w:vertAlign w:val="superscript"/>
        </w:rPr>
        <w:t>-13</w:t>
      </w:r>
      <w:r>
        <w:t>). Предусмотреть оценку погрешности с помощью методов фильтрации (см. прил. 2).</w:t>
      </w:r>
    </w:p>
    <w:p w14:paraId="7DDF26CB" w14:textId="77777777" w:rsidR="0053709F" w:rsidRDefault="0053709F" w:rsidP="0053709F">
      <w:pPr>
        <w:pStyle w:val="monobezotstupa"/>
        <w:numPr>
          <w:ilvl w:val="0"/>
          <w:numId w:val="1"/>
        </w:numPr>
      </w:pPr>
      <w:r>
        <w:t>В качестве отладочного примера использовать задачу (2.4). Сравнить с точным решением и провести оценку по правилу Рунге. Сравнить результаты оценки с точным значением погрешности. Результаты представить в виде рисунка (см.</w:t>
      </w:r>
      <w:r>
        <w:br/>
        <w:t>рис. 2.3).</w:t>
      </w:r>
    </w:p>
    <w:p w14:paraId="74E028DD" w14:textId="77777777" w:rsidR="0053709F" w:rsidRDefault="0053709F" w:rsidP="0053709F">
      <w:pPr>
        <w:pStyle w:val="monobezotstupa"/>
        <w:numPr>
          <w:ilvl w:val="0"/>
          <w:numId w:val="1"/>
        </w:numPr>
      </w:pPr>
      <w:r>
        <w:t xml:space="preserve">Решить задачу Коши </w:t>
      </w:r>
      <w:r>
        <w:rPr>
          <w:position w:val="-12"/>
        </w:rPr>
        <w:object w:dxaOrig="3700" w:dyaOrig="499" w14:anchorId="4ED5A602">
          <v:shape id="_x0000_i1055" type="#_x0000_t75" style="width:185.25pt;height:24.75pt" o:ole="">
            <v:imagedata r:id="rId65" o:title=""/>
          </v:shape>
          <o:OLEObject Type="Embed" ProgID="Equation.3" ShapeID="_x0000_i1055" DrawAspect="Content" ObjectID="_1794583391" r:id="rId66"/>
        </w:object>
      </w:r>
      <w:r>
        <w:t xml:space="preserve"> на отрезках [0,1] и [0,10], где </w:t>
      </w:r>
      <w:r>
        <w:rPr>
          <w:i/>
          <w:lang w:val="en-US"/>
        </w:rPr>
        <w:t>m</w:t>
      </w:r>
      <w:r>
        <w:t xml:space="preserve"> - номер по списку группы. Результаты представить в виде графиков, см. рис. 2.2., 2.3.</w:t>
      </w:r>
    </w:p>
    <w:p w14:paraId="568C8E82" w14:textId="77777777" w:rsidR="0053709F" w:rsidRDefault="0053709F" w:rsidP="0053709F">
      <w:pPr>
        <w:pStyle w:val="monobezotstupa"/>
        <w:numPr>
          <w:ilvl w:val="0"/>
          <w:numId w:val="1"/>
        </w:numPr>
      </w:pPr>
      <w:r>
        <w:t>Объяснить результаты.</w:t>
      </w:r>
    </w:p>
    <w:p w14:paraId="6944048A" w14:textId="77777777" w:rsidR="0053709F" w:rsidRDefault="0053709F" w:rsidP="0053709F"/>
    <w:p w14:paraId="716F10E0" w14:textId="77777777" w:rsidR="0053709F" w:rsidRDefault="0053709F" w:rsidP="0053709F">
      <w:pPr>
        <w:pStyle w:val="mono-title2"/>
      </w:pPr>
      <w:r>
        <w:t>5. Требования к отчету</w:t>
      </w:r>
    </w:p>
    <w:p w14:paraId="4CE74D0C" w14:textId="77777777" w:rsidR="0053709F" w:rsidRDefault="0053709F" w:rsidP="0053709F">
      <w:pPr>
        <w:pStyle w:val="monobezotstupa"/>
      </w:pPr>
      <w:r>
        <w:t>В отчете представить:</w:t>
      </w:r>
    </w:p>
    <w:p w14:paraId="60839FF2" w14:textId="77777777" w:rsidR="0053709F" w:rsidRDefault="0053709F" w:rsidP="0053709F">
      <w:pPr>
        <w:pStyle w:val="monobezotstupa"/>
        <w:numPr>
          <w:ilvl w:val="0"/>
          <w:numId w:val="2"/>
        </w:numPr>
      </w:pPr>
      <w:r>
        <w:t>пояснение сути метода;</w:t>
      </w:r>
    </w:p>
    <w:p w14:paraId="349BF7E8" w14:textId="77777777" w:rsidR="0053709F" w:rsidRDefault="0053709F" w:rsidP="0053709F">
      <w:pPr>
        <w:pStyle w:val="monobezotstupa"/>
        <w:numPr>
          <w:ilvl w:val="0"/>
          <w:numId w:val="2"/>
        </w:numPr>
      </w:pPr>
      <w:r>
        <w:t>оценку и обоснование оценки погрешностей метода, округления и погрешности, вызванной неточностью исходных данных;</w:t>
      </w:r>
    </w:p>
    <w:p w14:paraId="5E8255D2" w14:textId="77777777" w:rsidR="0053709F" w:rsidRDefault="0053709F" w:rsidP="0053709F">
      <w:pPr>
        <w:pStyle w:val="monobezotstupa"/>
        <w:numPr>
          <w:ilvl w:val="0"/>
          <w:numId w:val="2"/>
        </w:numPr>
      </w:pPr>
      <w:r>
        <w:rPr>
          <w:rFonts w:ascii="Times New Roman CYR" w:hAnsi="Times New Roman CYR"/>
          <w:szCs w:val="32"/>
        </w:rPr>
        <w:t>укрупненную блок-схему и листинг программы;</w:t>
      </w:r>
    </w:p>
    <w:p w14:paraId="492351A0" w14:textId="77777777" w:rsidR="0053709F" w:rsidRDefault="0053709F" w:rsidP="0053709F">
      <w:pPr>
        <w:pStyle w:val="monobezotstupa"/>
        <w:numPr>
          <w:ilvl w:val="0"/>
          <w:numId w:val="2"/>
        </w:numPr>
      </w:pPr>
      <w:r>
        <w:rPr>
          <w:rFonts w:ascii="Times New Roman CYR" w:hAnsi="Times New Roman CYR"/>
          <w:szCs w:val="32"/>
        </w:rPr>
        <w:t>результаты расчетов в виде таблиц и графиков;</w:t>
      </w:r>
    </w:p>
    <w:p w14:paraId="6AFF3606" w14:textId="77777777" w:rsidR="0053709F" w:rsidRDefault="0053709F" w:rsidP="0053709F">
      <w:pPr>
        <w:pStyle w:val="monobezotstupa"/>
        <w:numPr>
          <w:ilvl w:val="0"/>
          <w:numId w:val="2"/>
        </w:numPr>
      </w:pPr>
      <w:r>
        <w:t>объяснение результатов.</w:t>
      </w:r>
    </w:p>
    <w:p w14:paraId="5BC86848" w14:textId="77777777" w:rsidR="0053709F" w:rsidRDefault="0053709F" w:rsidP="0053709F">
      <w:pPr>
        <w:pStyle w:val="mono-title2"/>
      </w:pPr>
    </w:p>
    <w:p w14:paraId="325585C6" w14:textId="77777777" w:rsidR="0053709F" w:rsidRDefault="0053709F" w:rsidP="0053709F">
      <w:pPr>
        <w:pStyle w:val="mono-title2"/>
      </w:pPr>
      <w:r>
        <w:t xml:space="preserve">6. </w:t>
      </w:r>
      <w:r>
        <w:rPr>
          <w:rFonts w:ascii="Times New Roman CYR" w:hAnsi="Times New Roman CYR"/>
        </w:rPr>
        <w:t>Контрольные вопросы</w:t>
      </w:r>
      <w:r>
        <w:t xml:space="preserve"> </w:t>
      </w:r>
    </w:p>
    <w:p w14:paraId="15F9BAD3" w14:textId="77777777" w:rsidR="0053709F" w:rsidRDefault="0053709F" w:rsidP="0053709F">
      <w:pPr>
        <w:pStyle w:val="monobezotstupa"/>
        <w:numPr>
          <w:ilvl w:val="0"/>
          <w:numId w:val="3"/>
        </w:numPr>
      </w:pPr>
      <w:r>
        <w:t>Какова основная идея м</w:t>
      </w:r>
      <w:r>
        <w:rPr>
          <w:bCs/>
        </w:rPr>
        <w:t>етода Эйлера</w:t>
      </w:r>
      <w:r>
        <w:t xml:space="preserve"> численного решения за</w:t>
      </w:r>
      <w:r>
        <w:softHyphen/>
        <w:t>дачи Коши для обыкновенных дифференциальных уравнений?</w:t>
      </w:r>
    </w:p>
    <w:p w14:paraId="2880E57B" w14:textId="77777777" w:rsidR="0053709F" w:rsidRDefault="0053709F" w:rsidP="0053709F">
      <w:pPr>
        <w:pStyle w:val="monobezotstupa"/>
        <w:numPr>
          <w:ilvl w:val="0"/>
          <w:numId w:val="3"/>
        </w:numPr>
      </w:pPr>
      <w:r>
        <w:rPr>
          <w:bCs/>
        </w:rPr>
        <w:t>В чем заключается идея усовершенствования метода Эйлера?</w:t>
      </w:r>
    </w:p>
    <w:p w14:paraId="73F05554" w14:textId="77777777" w:rsidR="0053709F" w:rsidRPr="002E755A" w:rsidRDefault="0053709F" w:rsidP="0053709F">
      <w:pPr>
        <w:pStyle w:val="monobezotstupa"/>
        <w:numPr>
          <w:ilvl w:val="0"/>
          <w:numId w:val="3"/>
        </w:numPr>
      </w:pPr>
      <w:r w:rsidRPr="002E755A">
        <w:rPr>
          <w:bCs/>
          <w:szCs w:val="32"/>
        </w:rPr>
        <w:t xml:space="preserve">Описать метод </w:t>
      </w:r>
      <w:r w:rsidRPr="002E755A">
        <w:t>предиктор – корректор</w:t>
      </w:r>
      <w:r w:rsidRPr="002E755A">
        <w:rPr>
          <w:bCs/>
        </w:rPr>
        <w:t xml:space="preserve"> второго порядка точности</w:t>
      </w:r>
      <w:r>
        <w:rPr>
          <w:bCs/>
        </w:rPr>
        <w:t>. На какой идее он базируется?</w:t>
      </w:r>
    </w:p>
    <w:p w14:paraId="660679D0" w14:textId="77777777" w:rsidR="0053709F" w:rsidRPr="002E755A" w:rsidRDefault="0053709F" w:rsidP="0053709F">
      <w:pPr>
        <w:pStyle w:val="monobezotstupa"/>
        <w:numPr>
          <w:ilvl w:val="0"/>
          <w:numId w:val="3"/>
        </w:numPr>
      </w:pPr>
      <w:r w:rsidRPr="002E755A">
        <w:rPr>
          <w:bCs/>
          <w:szCs w:val="32"/>
        </w:rPr>
        <w:t>Описать метод</w:t>
      </w:r>
      <w:r w:rsidRPr="002E755A">
        <w:rPr>
          <w:bCs/>
        </w:rPr>
        <w:t xml:space="preserve"> Рунге-Кутта четвертого порядка точности.</w:t>
      </w:r>
    </w:p>
    <w:p w14:paraId="55AAF273" w14:textId="33BB83CA" w:rsidR="00000000" w:rsidRDefault="0053709F" w:rsidP="00B671B7">
      <w:pPr>
        <w:pStyle w:val="monobezotstupa"/>
        <w:numPr>
          <w:ilvl w:val="0"/>
          <w:numId w:val="3"/>
        </w:numPr>
      </w:pPr>
      <w:r>
        <w:rPr>
          <w:bCs/>
        </w:rPr>
        <w:t>В чем заключается отличие методов решения задачи Коши для систем дифференциальных уравнений первого порядка?</w:t>
      </w:r>
    </w:p>
    <w:sectPr w:rsidR="00E4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07BA5"/>
    <w:multiLevelType w:val="hybridMultilevel"/>
    <w:tmpl w:val="91B2C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CA7CAA"/>
    <w:multiLevelType w:val="hybridMultilevel"/>
    <w:tmpl w:val="E88A83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0C34CC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E5305"/>
    <w:multiLevelType w:val="hybridMultilevel"/>
    <w:tmpl w:val="5A82ACE6"/>
    <w:lvl w:ilvl="0" w:tplc="D90C34C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5291840">
    <w:abstractNumId w:val="2"/>
  </w:num>
  <w:num w:numId="2" w16cid:durableId="1875338068">
    <w:abstractNumId w:val="1"/>
  </w:num>
  <w:num w:numId="3" w16cid:durableId="126885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9F"/>
    <w:rsid w:val="0053709F"/>
    <w:rsid w:val="006431FD"/>
    <w:rsid w:val="008D4D99"/>
    <w:rsid w:val="00A728D2"/>
    <w:rsid w:val="00B671B7"/>
    <w:rsid w:val="00F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0AD0"/>
  <w15:docId w15:val="{2B476021-DDFE-477E-8EFE-D92593A4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noosn">
    <w:name w:val="mono osn"/>
    <w:basedOn w:val="a"/>
    <w:rsid w:val="0053709F"/>
    <w:pPr>
      <w:widowControl w:val="0"/>
      <w:ind w:firstLine="709"/>
      <w:jc w:val="both"/>
    </w:pPr>
    <w:rPr>
      <w:sz w:val="32"/>
      <w:szCs w:val="26"/>
    </w:rPr>
  </w:style>
  <w:style w:type="paragraph" w:customStyle="1" w:styleId="mono-title1">
    <w:name w:val="mono-title1"/>
    <w:basedOn w:val="monoosn"/>
    <w:rsid w:val="0053709F"/>
    <w:pPr>
      <w:spacing w:after="240"/>
      <w:ind w:firstLine="0"/>
      <w:jc w:val="center"/>
    </w:pPr>
    <w:rPr>
      <w:b/>
      <w:caps/>
      <w:sz w:val="36"/>
    </w:rPr>
  </w:style>
  <w:style w:type="paragraph" w:customStyle="1" w:styleId="mono-title2">
    <w:name w:val="mono-title2"/>
    <w:basedOn w:val="mono-title1"/>
    <w:rsid w:val="0053709F"/>
    <w:pPr>
      <w:keepNext/>
      <w:spacing w:after="120"/>
      <w:jc w:val="left"/>
    </w:pPr>
    <w:rPr>
      <w:bCs/>
      <w:caps w:val="0"/>
      <w:sz w:val="32"/>
      <w:szCs w:val="32"/>
    </w:rPr>
  </w:style>
  <w:style w:type="paragraph" w:customStyle="1" w:styleId="mononazvrisunka">
    <w:name w:val="mono nazv risunka"/>
    <w:basedOn w:val="a"/>
    <w:rsid w:val="0053709F"/>
    <w:pPr>
      <w:widowControl w:val="0"/>
      <w:jc w:val="center"/>
    </w:pPr>
    <w:rPr>
      <w:sz w:val="28"/>
      <w:szCs w:val="28"/>
    </w:rPr>
  </w:style>
  <w:style w:type="paragraph" w:customStyle="1" w:styleId="monoformula">
    <w:name w:val="mono formula"/>
    <w:basedOn w:val="monoosn"/>
    <w:rsid w:val="0053709F"/>
    <w:pPr>
      <w:tabs>
        <w:tab w:val="center" w:pos="4820"/>
        <w:tab w:val="right" w:pos="9356"/>
      </w:tabs>
      <w:spacing w:before="120" w:after="120"/>
      <w:ind w:firstLine="0"/>
    </w:pPr>
  </w:style>
  <w:style w:type="paragraph" w:customStyle="1" w:styleId="monobezotstupa">
    <w:name w:val="mono bez otstupa"/>
    <w:basedOn w:val="monoosn"/>
    <w:rsid w:val="0053709F"/>
    <w:pPr>
      <w:widowControl/>
      <w:ind w:firstLine="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png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Maxim Sharigin</cp:lastModifiedBy>
  <cp:revision>3</cp:revision>
  <dcterms:created xsi:type="dcterms:W3CDTF">2021-11-22T10:27:00Z</dcterms:created>
  <dcterms:modified xsi:type="dcterms:W3CDTF">2024-12-01T13:36:00Z</dcterms:modified>
</cp:coreProperties>
</file>